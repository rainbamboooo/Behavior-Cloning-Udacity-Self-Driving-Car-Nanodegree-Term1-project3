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F4F" w:rsidRDefault="00167C9A" w:rsidP="00167C9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7C9A">
        <w:rPr>
          <w:rFonts w:ascii="Times New Roman" w:hAnsi="Times New Roman" w:cs="Times New Roman"/>
          <w:b/>
          <w:sz w:val="28"/>
        </w:rPr>
        <w:t>Behavior Cloning</w:t>
      </w:r>
    </w:p>
    <w:p w:rsidR="00167C9A" w:rsidRPr="00167C9A" w:rsidRDefault="00167C9A" w:rsidP="00167C9A">
      <w:p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The goals / steps of this project are the following:</w:t>
      </w:r>
    </w:p>
    <w:p w:rsidR="00167C9A" w:rsidRPr="00167C9A" w:rsidRDefault="00167C9A" w:rsidP="00167C9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Use the simulator to collect data of good driving behavior</w:t>
      </w:r>
    </w:p>
    <w:p w:rsidR="00167C9A" w:rsidRPr="00167C9A" w:rsidRDefault="00167C9A" w:rsidP="00167C9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Build, a convolution neural network in Keras that predicts steering angles from images</w:t>
      </w:r>
    </w:p>
    <w:p w:rsidR="00167C9A" w:rsidRPr="00167C9A" w:rsidRDefault="00167C9A" w:rsidP="00167C9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Train and validate the model with a training and validation set</w:t>
      </w:r>
    </w:p>
    <w:p w:rsidR="00167C9A" w:rsidRPr="00167C9A" w:rsidRDefault="00167C9A" w:rsidP="00167C9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Test that the model successfully drives around track one without leaving the road</w:t>
      </w:r>
    </w:p>
    <w:p w:rsidR="00167C9A" w:rsidRPr="00167C9A" w:rsidRDefault="00167C9A" w:rsidP="00167C9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67C9A">
        <w:rPr>
          <w:rFonts w:ascii="Times New Roman" w:hAnsi="Times New Roman" w:cs="Times New Roman"/>
          <w:sz w:val="24"/>
        </w:rPr>
        <w:t>Summarize the results with a written report</w:t>
      </w:r>
    </w:p>
    <w:p w:rsidR="00167C9A" w:rsidRDefault="00167C9A" w:rsidP="00167C9A">
      <w:pPr>
        <w:spacing w:line="360" w:lineRule="auto"/>
        <w:rPr>
          <w:rFonts w:ascii="Times New Roman" w:hAnsi="Times New Roman" w:cs="Times New Roman"/>
          <w:sz w:val="24"/>
        </w:rPr>
      </w:pPr>
    </w:p>
    <w:p w:rsidR="00167C9A" w:rsidRDefault="00167C9A" w:rsidP="00167C9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7C9A">
        <w:rPr>
          <w:rFonts w:ascii="Times New Roman" w:hAnsi="Times New Roman" w:cs="Times New Roman" w:hint="eastAsia"/>
          <w:b/>
          <w:sz w:val="28"/>
        </w:rPr>
        <w:t>Data Collection</w:t>
      </w:r>
      <w:r w:rsidR="000B6DDF">
        <w:rPr>
          <w:rFonts w:ascii="Times New Roman" w:hAnsi="Times New Roman" w:cs="Times New Roman"/>
          <w:b/>
          <w:sz w:val="28"/>
        </w:rPr>
        <w:t xml:space="preserve"> and Visualization</w:t>
      </w:r>
    </w:p>
    <w:p w:rsidR="00623C06" w:rsidRDefault="00167C9A" w:rsidP="00167C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I use the simulator to collect data of good driving behavior. First, I collect the d</w:t>
      </w:r>
      <w:r w:rsidR="004A128B">
        <w:rPr>
          <w:rFonts w:ascii="Times New Roman" w:hAnsi="Times New Roman" w:cs="Times New Roman"/>
          <w:sz w:val="24"/>
        </w:rPr>
        <w:t xml:space="preserve">ata of </w:t>
      </w:r>
      <w:r w:rsidR="004A128B">
        <w:rPr>
          <w:rFonts w:ascii="Times New Roman" w:hAnsi="Times New Roman" w:cs="Times New Roman" w:hint="eastAsia"/>
          <w:sz w:val="24"/>
        </w:rPr>
        <w:t>five</w:t>
      </w:r>
      <w:r>
        <w:rPr>
          <w:rFonts w:ascii="Times New Roman" w:hAnsi="Times New Roman" w:cs="Times New Roman"/>
          <w:sz w:val="24"/>
        </w:rPr>
        <w:t xml:space="preserve"> laps’ correct driving. </w:t>
      </w:r>
      <w:r w:rsidR="004A128B">
        <w:rPr>
          <w:rFonts w:ascii="Times New Roman" w:hAnsi="Times New Roman" w:cs="Times New Roman"/>
          <w:sz w:val="24"/>
        </w:rPr>
        <w:t xml:space="preserve">Then I collect the data of </w:t>
      </w:r>
      <w:r w:rsidR="004A128B">
        <w:rPr>
          <w:rFonts w:ascii="Times New Roman" w:hAnsi="Times New Roman" w:cs="Times New Roman" w:hint="eastAsia"/>
          <w:sz w:val="24"/>
        </w:rPr>
        <w:t>one</w:t>
      </w:r>
      <w:r w:rsidR="0093247E">
        <w:rPr>
          <w:rFonts w:ascii="Times New Roman" w:hAnsi="Times New Roman" w:cs="Times New Roman"/>
          <w:sz w:val="24"/>
        </w:rPr>
        <w:t xml:space="preserve"> lap’s reverse driving the generalize the data.</w:t>
      </w:r>
      <w:r w:rsidR="004F359B">
        <w:rPr>
          <w:rFonts w:ascii="Times New Roman" w:hAnsi="Times New Roman" w:cs="Times New Roman"/>
          <w:sz w:val="24"/>
        </w:rPr>
        <w:t xml:space="preserve"> </w:t>
      </w:r>
      <w:r w:rsidR="004F359B">
        <w:rPr>
          <w:rFonts w:ascii="Times New Roman" w:hAnsi="Times New Roman" w:cs="Times New Roman" w:hint="eastAsia"/>
          <w:sz w:val="24"/>
        </w:rPr>
        <w:t>F</w:t>
      </w:r>
      <w:r w:rsidR="004F359B">
        <w:rPr>
          <w:rFonts w:ascii="Times New Roman" w:hAnsi="Times New Roman" w:cs="Times New Roman"/>
          <w:sz w:val="24"/>
        </w:rPr>
        <w:t xml:space="preserve">inally, I </w:t>
      </w:r>
      <w:r w:rsidR="004A128B">
        <w:rPr>
          <w:rFonts w:ascii="Times New Roman" w:hAnsi="Times New Roman" w:cs="Times New Roman"/>
          <w:sz w:val="24"/>
        </w:rPr>
        <w:t>collect one lap’s data of sine driving so that the car can learn to go back to the center when it is off the road.</w:t>
      </w:r>
      <w:r w:rsidR="00623C06">
        <w:rPr>
          <w:rFonts w:ascii="Times New Roman" w:hAnsi="Times New Roman" w:cs="Times New Roman"/>
          <w:sz w:val="24"/>
        </w:rPr>
        <w:t xml:space="preserve"> </w:t>
      </w:r>
    </w:p>
    <w:p w:rsidR="00623C06" w:rsidRDefault="00623C06" w:rsidP="00167C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do cropping on the image and here is the result:</w:t>
      </w:r>
    </w:p>
    <w:p w:rsidR="00623C06" w:rsidRPr="00623C06" w:rsidRDefault="00533D1B" w:rsidP="00533D1B">
      <w:pPr>
        <w:spacing w:line="360" w:lineRule="auto"/>
        <w:jc w:val="center"/>
        <w:rPr>
          <w:rFonts w:ascii="Times New Roman" w:hAnsi="Times New Roman" w:cs="Times New Roman"/>
          <w:sz w:val="24"/>
        </w:rPr>
        <w:pPrChange w:id="0" w:author="Max Li" w:date="2017-03-28T11:43:00Z">
          <w:pPr>
            <w:spacing w:line="360" w:lineRule="auto"/>
          </w:pPr>
        </w:pPrChange>
      </w:pPr>
      <w:r>
        <w:rPr>
          <w:noProof/>
        </w:rPr>
        <w:drawing>
          <wp:inline distT="0" distB="0" distL="0" distR="0" wp14:anchorId="05061079" wp14:editId="7BCAD4D4">
            <wp:extent cx="5496046" cy="1915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779" cy="19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1B" w:rsidRDefault="00533D1B" w:rsidP="00167C9A">
      <w:pPr>
        <w:spacing w:line="360" w:lineRule="auto"/>
        <w:rPr>
          <w:ins w:id="1" w:author="Max Li" w:date="2017-03-28T11:43:00Z"/>
          <w:rFonts w:ascii="Times New Roman" w:hAnsi="Times New Roman" w:cs="Times New Roman"/>
          <w:sz w:val="24"/>
        </w:rPr>
      </w:pPr>
    </w:p>
    <w:p w:rsidR="000B6DDF" w:rsidRDefault="00533D1B" w:rsidP="00167C9A">
      <w:pPr>
        <w:spacing w:line="360" w:lineRule="auto"/>
        <w:rPr>
          <w:rFonts w:ascii="Times New Roman" w:hAnsi="Times New Roman" w:cs="Times New Roman"/>
          <w:sz w:val="24"/>
        </w:rPr>
      </w:pPr>
      <w:ins w:id="2" w:author="Max Li" w:date="2017-03-28T11:44:00Z">
        <w:r>
          <w:rPr>
            <w:rFonts w:ascii="Times New Roman" w:hAnsi="Times New Roman" w:cs="Times New Roman"/>
            <w:sz w:val="24"/>
          </w:rPr>
          <w:tab/>
        </w:r>
      </w:ins>
      <w:del w:id="3" w:author="Max Li" w:date="2017-03-28T11:44:00Z">
        <w:r w:rsidR="000B6DDF" w:rsidDel="00533D1B">
          <w:rPr>
            <w:rFonts w:ascii="Times New Roman" w:hAnsi="Times New Roman" w:cs="Times New Roman"/>
            <w:sz w:val="24"/>
          </w:rPr>
          <w:tab/>
        </w:r>
      </w:del>
      <w:r w:rsidR="000B6DDF">
        <w:rPr>
          <w:rFonts w:ascii="Times New Roman" w:hAnsi="Times New Roman" w:cs="Times New Roman"/>
          <w:sz w:val="24"/>
        </w:rPr>
        <w:t>Here is the distribution of data:</w:t>
      </w:r>
    </w:p>
    <w:p w:rsidR="000B6DDF" w:rsidRDefault="000B6DDF" w:rsidP="000B6D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B6DD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5235" cy="2945765"/>
            <wp:effectExtent l="0" t="0" r="5715" b="6985"/>
            <wp:docPr id="2" name="Picture 2" descr="C:\Users\PRO\AppData\Local\Temp\WeChat Files\filehelper_149066733961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WeChat Files\filehelper_1490667339610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DDF" w:rsidRDefault="000B6DDF" w:rsidP="000B6DD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67C9A" w:rsidRDefault="00167C9A" w:rsidP="00167C9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Model for training</w:t>
      </w:r>
    </w:p>
    <w:p w:rsidR="00167C9A" w:rsidRPr="00443EDF" w:rsidRDefault="00167C9A" w:rsidP="00167C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623C06">
        <w:rPr>
          <w:rFonts w:ascii="Times New Roman" w:hAnsi="Times New Roman" w:cs="Times New Roman" w:hint="eastAsia"/>
          <w:sz w:val="24"/>
        </w:rPr>
        <w:t>I</w:t>
      </w:r>
      <w:r w:rsidR="00623C06">
        <w:rPr>
          <w:rFonts w:ascii="Times New Roman" w:hAnsi="Times New Roman" w:cs="Times New Roman"/>
          <w:sz w:val="24"/>
        </w:rPr>
        <w:t xml:space="preserve"> </w:t>
      </w:r>
      <w:r w:rsidR="00623C06">
        <w:rPr>
          <w:rFonts w:ascii="Times New Roman" w:hAnsi="Times New Roman" w:cs="Times New Roman" w:hint="eastAsia"/>
          <w:sz w:val="24"/>
        </w:rPr>
        <w:t>fir</w:t>
      </w:r>
      <w:r w:rsidR="00623C06">
        <w:rPr>
          <w:rFonts w:ascii="Times New Roman" w:hAnsi="Times New Roman" w:cs="Times New Roman"/>
          <w:sz w:val="24"/>
        </w:rPr>
        <w:t>st tried Lenet for training a model. However, after times of trying, I found that the performance was not good. So, f</w:t>
      </w:r>
      <w:r>
        <w:rPr>
          <w:rFonts w:ascii="Times New Roman" w:hAnsi="Times New Roman" w:cs="Times New Roman"/>
          <w:sz w:val="24"/>
        </w:rPr>
        <w:t>inding on the Internet, I use the NVIDIA’s model s</w:t>
      </w:r>
      <w:r w:rsidR="00623C06">
        <w:rPr>
          <w:rFonts w:ascii="Times New Roman" w:hAnsi="Times New Roman" w:cs="Times New Roman"/>
          <w:sz w:val="24"/>
        </w:rPr>
        <w:t>tructure</w:t>
      </w:r>
      <w:r>
        <w:rPr>
          <w:rFonts w:ascii="Times New Roman" w:hAnsi="Times New Roman" w:cs="Times New Roman"/>
          <w:sz w:val="24"/>
        </w:rPr>
        <w:t xml:space="preserve">. </w:t>
      </w:r>
      <w:r w:rsidR="00623C06">
        <w:rPr>
          <w:rFonts w:ascii="Times New Roman" w:hAnsi="Times New Roman" w:cs="Times New Roman"/>
          <w:sz w:val="24"/>
        </w:rPr>
        <w:t xml:space="preserve">Since it has five convolutional layers, it can capture many details, and since NVIDIA uses this model to train real car, I think it definitely has the ability to train my car. </w:t>
      </w:r>
      <w:r>
        <w:rPr>
          <w:rFonts w:ascii="Times New Roman" w:hAnsi="Times New Roman" w:cs="Times New Roman"/>
          <w:sz w:val="24"/>
        </w:rPr>
        <w:t xml:space="preserve">Based on that, I changed it a little bit by adding </w:t>
      </w:r>
      <w:r w:rsidRPr="00167C9A">
        <w:rPr>
          <w:rFonts w:ascii="Times New Roman" w:hAnsi="Times New Roman" w:cs="Times New Roman"/>
          <w:b/>
          <w:sz w:val="24"/>
        </w:rPr>
        <w:t>Dropout</w:t>
      </w:r>
      <w:r>
        <w:rPr>
          <w:rFonts w:ascii="Times New Roman" w:hAnsi="Times New Roman" w:cs="Times New Roman"/>
          <w:sz w:val="24"/>
        </w:rPr>
        <w:t xml:space="preserve"> layers to prevent the overfitting. Here is the visualization of my model structure.</w:t>
      </w:r>
      <w:r w:rsidR="00443EDF">
        <w:rPr>
          <w:rFonts w:ascii="Times New Roman" w:hAnsi="Times New Roman" w:cs="Times New Roman"/>
          <w:sz w:val="24"/>
        </w:rPr>
        <w:t xml:space="preserve"> By the way, I use the </w:t>
      </w:r>
      <w:r w:rsidR="00443EDF">
        <w:rPr>
          <w:rFonts w:ascii="Times New Roman" w:hAnsi="Times New Roman" w:cs="Times New Roman"/>
          <w:b/>
          <w:sz w:val="24"/>
        </w:rPr>
        <w:t>A</w:t>
      </w:r>
      <w:r w:rsidR="00443EDF" w:rsidRPr="00443EDF">
        <w:rPr>
          <w:rFonts w:ascii="Times New Roman" w:hAnsi="Times New Roman" w:cs="Times New Roman"/>
          <w:b/>
          <w:sz w:val="24"/>
        </w:rPr>
        <w:t>dam optimizer</w:t>
      </w:r>
      <w:r w:rsidR="00443EDF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247E" w:rsidTr="0093247E"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Layer</w:t>
            </w:r>
          </w:p>
        </w:tc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Output</w:t>
            </w:r>
          </w:p>
        </w:tc>
      </w:tr>
      <w:tr w:rsidR="0093247E" w:rsidTr="0093247E"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/</w:t>
            </w:r>
          </w:p>
        </w:tc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160 * 320 * 3</w:t>
            </w:r>
          </w:p>
        </w:tc>
      </w:tr>
      <w:tr w:rsidR="0093247E" w:rsidTr="0093247E"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Cropping</w:t>
            </w:r>
            <w:r>
              <w:rPr>
                <w:rFonts w:ascii="Times New Roman" w:hAnsi="Times New Roman" w:cs="Times New Roman"/>
                <w:sz w:val="24"/>
              </w:rPr>
              <w:t>2D</w:t>
            </w:r>
          </w:p>
        </w:tc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90 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320 *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</w:tr>
      <w:tr w:rsidR="0093247E" w:rsidTr="0093247E">
        <w:tc>
          <w:tcPr>
            <w:tcW w:w="4148" w:type="dxa"/>
          </w:tcPr>
          <w:p w:rsidR="0093247E" w:rsidRDefault="0093247E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Convolutional2D</w:t>
            </w:r>
            <w:r>
              <w:rPr>
                <w:rFonts w:ascii="Times New Roman" w:hAnsi="Times New Roman" w:cs="Times New Roman"/>
                <w:sz w:val="24"/>
              </w:rPr>
              <w:t>, ‘relu’</w:t>
            </w:r>
            <w:r w:rsidR="005367CD">
              <w:rPr>
                <w:rFonts w:ascii="Times New Roman" w:hAnsi="Times New Roman" w:cs="Times New Roman"/>
                <w:sz w:val="24"/>
              </w:rPr>
              <w:t>, D</w:t>
            </w:r>
            <w:r>
              <w:rPr>
                <w:rFonts w:ascii="Times New Roman" w:hAnsi="Times New Roman" w:cs="Times New Roman"/>
                <w:sz w:val="24"/>
              </w:rPr>
              <w:t>ropout</w:t>
            </w:r>
          </w:p>
        </w:tc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43 * 158 * 24</w:t>
            </w:r>
          </w:p>
        </w:tc>
      </w:tr>
      <w:tr w:rsidR="0093247E" w:rsidTr="0093247E"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Convolutional2D</w:t>
            </w:r>
            <w:r>
              <w:rPr>
                <w:rFonts w:ascii="Times New Roman" w:hAnsi="Times New Roman" w:cs="Times New Roman"/>
                <w:sz w:val="24"/>
              </w:rPr>
              <w:t>, ‘relu’, Dropout</w:t>
            </w:r>
          </w:p>
        </w:tc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 * 77 * 36</w:t>
            </w:r>
          </w:p>
        </w:tc>
      </w:tr>
      <w:tr w:rsidR="0093247E" w:rsidTr="0093247E"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Convolutional2D</w:t>
            </w:r>
            <w:r>
              <w:rPr>
                <w:rFonts w:ascii="Times New Roman" w:hAnsi="Times New Roman" w:cs="Times New Roman"/>
                <w:sz w:val="24"/>
              </w:rPr>
              <w:t>, ‘relu’, Dropout</w:t>
            </w:r>
          </w:p>
        </w:tc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 * 37 * 48</w:t>
            </w:r>
          </w:p>
        </w:tc>
      </w:tr>
      <w:tr w:rsidR="0093247E" w:rsidTr="0093247E"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Convolutional2D</w:t>
            </w:r>
            <w:r>
              <w:rPr>
                <w:rFonts w:ascii="Times New Roman" w:hAnsi="Times New Roman" w:cs="Times New Roman"/>
                <w:sz w:val="24"/>
              </w:rPr>
              <w:t>, ‘relu’, Dropout</w:t>
            </w:r>
          </w:p>
        </w:tc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 * 18 * 64</w:t>
            </w:r>
          </w:p>
        </w:tc>
      </w:tr>
      <w:tr w:rsidR="0093247E" w:rsidTr="0093247E"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Convolutional2D</w:t>
            </w:r>
            <w:r>
              <w:rPr>
                <w:rFonts w:ascii="Times New Roman" w:hAnsi="Times New Roman" w:cs="Times New Roman"/>
                <w:sz w:val="24"/>
              </w:rPr>
              <w:t>, ‘relu’, Dropout</w:t>
            </w:r>
          </w:p>
        </w:tc>
        <w:tc>
          <w:tcPr>
            <w:tcW w:w="4148" w:type="dxa"/>
          </w:tcPr>
          <w:p w:rsidR="0093247E" w:rsidRDefault="00090BB5" w:rsidP="009324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 * 16 * 64</w:t>
            </w:r>
          </w:p>
        </w:tc>
      </w:tr>
      <w:tr w:rsidR="00090BB5" w:rsidTr="0093247E">
        <w:tc>
          <w:tcPr>
            <w:tcW w:w="4148" w:type="dxa"/>
          </w:tcPr>
          <w:p w:rsidR="00090BB5" w:rsidRDefault="00090BB5" w:rsidP="0009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Flatten</w:t>
            </w:r>
          </w:p>
        </w:tc>
        <w:tc>
          <w:tcPr>
            <w:tcW w:w="4148" w:type="dxa"/>
          </w:tcPr>
          <w:p w:rsidR="00090BB5" w:rsidRDefault="00090BB5" w:rsidP="00090B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1046</w:t>
            </w:r>
          </w:p>
        </w:tc>
      </w:tr>
      <w:tr w:rsidR="00090BB5" w:rsidTr="00090BB5"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Dense</w:t>
            </w:r>
          </w:p>
        </w:tc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</w:t>
            </w:r>
          </w:p>
        </w:tc>
      </w:tr>
      <w:tr w:rsidR="00090BB5" w:rsidTr="00090BB5"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Dense</w:t>
            </w:r>
          </w:p>
        </w:tc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50</w:t>
            </w:r>
          </w:p>
        </w:tc>
      </w:tr>
      <w:tr w:rsidR="00090BB5" w:rsidTr="00090BB5"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Dense</w:t>
            </w:r>
          </w:p>
        </w:tc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</w:p>
        </w:tc>
      </w:tr>
      <w:tr w:rsidR="00090BB5" w:rsidTr="00090BB5"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Dense</w:t>
            </w:r>
          </w:p>
        </w:tc>
        <w:tc>
          <w:tcPr>
            <w:tcW w:w="4148" w:type="dxa"/>
          </w:tcPr>
          <w:p w:rsidR="00090BB5" w:rsidRDefault="00090BB5" w:rsidP="00D60A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</w:tbl>
    <w:p w:rsidR="00167C9A" w:rsidRDefault="00167C9A" w:rsidP="00167C9A">
      <w:pPr>
        <w:spacing w:line="360" w:lineRule="auto"/>
        <w:rPr>
          <w:rFonts w:ascii="Times New Roman" w:hAnsi="Times New Roman" w:cs="Times New Roman"/>
          <w:sz w:val="24"/>
        </w:rPr>
      </w:pPr>
    </w:p>
    <w:p w:rsidR="006515F4" w:rsidRDefault="006515F4" w:rsidP="006515F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515F4">
        <w:rPr>
          <w:rFonts w:ascii="Times New Roman" w:hAnsi="Times New Roman" w:cs="Times New Roman" w:hint="eastAsia"/>
          <w:b/>
          <w:sz w:val="28"/>
        </w:rPr>
        <w:t>Train</w:t>
      </w:r>
      <w:r w:rsidRPr="006515F4">
        <w:rPr>
          <w:rFonts w:ascii="Times New Roman" w:hAnsi="Times New Roman" w:cs="Times New Roman"/>
          <w:b/>
          <w:sz w:val="28"/>
        </w:rPr>
        <w:t>ing Set and Validation Set</w:t>
      </w:r>
    </w:p>
    <w:p w:rsidR="006515F4" w:rsidRDefault="006515F4" w:rsidP="006515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I use the generator function provided on Udacity’s course. I also do a little change on it to augment data. I randomly choose the camera image. If it is the right </w:t>
      </w:r>
      <w:r w:rsidR="0093247E">
        <w:rPr>
          <w:rFonts w:ascii="Times New Roman" w:hAnsi="Times New Roman" w:cs="Times New Roman"/>
          <w:sz w:val="24"/>
        </w:rPr>
        <w:t>camera, the angel will minus -0.25, if it is the left camera, the angle will add 0.25. Also, I flip the image horizontally to generalize the data.</w:t>
      </w:r>
    </w:p>
    <w:p w:rsidR="004F359B" w:rsidRPr="00443EDF" w:rsidRDefault="004F359B" w:rsidP="00443E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Here is the loss:</w:t>
      </w:r>
    </w:p>
    <w:p w:rsidR="004A128B" w:rsidRDefault="004A128B" w:rsidP="004A128B">
      <w:pPr>
        <w:spacing w:line="360" w:lineRule="auto"/>
        <w:jc w:val="center"/>
        <w:rPr>
          <w:ins w:id="4" w:author="Max Li" w:date="2017-03-28T11:44:00Z"/>
          <w:rFonts w:ascii="Times New Roman" w:hAnsi="Times New Roman" w:cs="Times New Roman"/>
          <w:sz w:val="24"/>
        </w:rPr>
      </w:pPr>
      <w:r w:rsidRPr="004A128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572603" cy="1879145"/>
            <wp:effectExtent l="0" t="0" r="0" b="6985"/>
            <wp:docPr id="1" name="图片 1" descr="C:\Users\yansong\AppData\Local\Temp\WeChat Files\82ba1b8dc8d23bbe400d959bd44a9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song\AppData\Local\Temp\WeChat Files\82ba1b8dc8d23bbe400d959bd44a9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51" cy="19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131CA" w:rsidRDefault="006131CA" w:rsidP="006131CA">
      <w:pPr>
        <w:spacing w:line="360" w:lineRule="auto"/>
        <w:rPr>
          <w:rFonts w:ascii="Times New Roman" w:hAnsi="Times New Roman" w:cs="Times New Roman"/>
          <w:sz w:val="24"/>
        </w:rPr>
        <w:pPrChange w:id="6" w:author="Max Li" w:date="2017-03-28T11:44:00Z">
          <w:pPr>
            <w:spacing w:line="360" w:lineRule="auto"/>
            <w:jc w:val="center"/>
          </w:pPr>
        </w:pPrChange>
      </w:pPr>
      <w:ins w:id="7" w:author="Max Li" w:date="2017-03-28T11:44:00Z"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I</w:t>
        </w:r>
        <w:r>
          <w:rPr>
            <w:rFonts w:ascii="Times New Roman" w:hAnsi="Times New Roman" w:cs="Times New Roman"/>
            <w:sz w:val="24"/>
          </w:rPr>
          <w:t xml:space="preserve"> also tried for 10 epochs, but the performance is worse, so I chose to train for only five epochs.</w:t>
        </w:r>
      </w:ins>
    </w:p>
    <w:p w:rsidR="00443EDF" w:rsidRPr="004A128B" w:rsidRDefault="00443EDF" w:rsidP="004A128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90BB5" w:rsidRDefault="00090BB5" w:rsidP="00090BB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90BB5">
        <w:rPr>
          <w:rFonts w:ascii="Times New Roman" w:hAnsi="Times New Roman" w:cs="Times New Roman"/>
          <w:b/>
          <w:sz w:val="28"/>
        </w:rPr>
        <w:t>Test Video</w:t>
      </w:r>
    </w:p>
    <w:p w:rsidR="004A128B" w:rsidRPr="00443EDF" w:rsidRDefault="00090BB5" w:rsidP="004A128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See “Behavior Cloning.mp4”</w:t>
      </w:r>
    </w:p>
    <w:sectPr w:rsidR="004A128B" w:rsidRPr="0044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55" w:rsidRDefault="007C7255" w:rsidP="000B6DDF">
      <w:r>
        <w:separator/>
      </w:r>
    </w:p>
  </w:endnote>
  <w:endnote w:type="continuationSeparator" w:id="0">
    <w:p w:rsidR="007C7255" w:rsidRDefault="007C7255" w:rsidP="000B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55" w:rsidRDefault="007C7255" w:rsidP="000B6DDF">
      <w:r>
        <w:separator/>
      </w:r>
    </w:p>
  </w:footnote>
  <w:footnote w:type="continuationSeparator" w:id="0">
    <w:p w:rsidR="007C7255" w:rsidRDefault="007C7255" w:rsidP="000B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1A80"/>
    <w:multiLevelType w:val="multilevel"/>
    <w:tmpl w:val="CB4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x Li">
    <w15:presenceInfo w15:providerId="Windows Live" w15:userId="6a8669a758db20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4A"/>
    <w:rsid w:val="0002765D"/>
    <w:rsid w:val="00090BB5"/>
    <w:rsid w:val="000B6C8E"/>
    <w:rsid w:val="000B6DDF"/>
    <w:rsid w:val="00167C9A"/>
    <w:rsid w:val="00256640"/>
    <w:rsid w:val="00354285"/>
    <w:rsid w:val="00443EDF"/>
    <w:rsid w:val="004A128B"/>
    <w:rsid w:val="004F359B"/>
    <w:rsid w:val="00533D1B"/>
    <w:rsid w:val="005367CD"/>
    <w:rsid w:val="00607628"/>
    <w:rsid w:val="006131CA"/>
    <w:rsid w:val="00623C06"/>
    <w:rsid w:val="006515F4"/>
    <w:rsid w:val="007C7255"/>
    <w:rsid w:val="0092309E"/>
    <w:rsid w:val="0093247E"/>
    <w:rsid w:val="00A0224A"/>
    <w:rsid w:val="00B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757F"/>
  <w15:chartTrackingRefBased/>
  <w15:docId w15:val="{BAFA3ACF-1FC9-495E-85E1-2D78F24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30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6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DF"/>
  </w:style>
  <w:style w:type="paragraph" w:styleId="Footer">
    <w:name w:val="footer"/>
    <w:basedOn w:val="Normal"/>
    <w:link w:val="FooterChar"/>
    <w:uiPriority w:val="99"/>
    <w:unhideWhenUsed/>
    <w:rsid w:val="000B6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DF"/>
  </w:style>
  <w:style w:type="paragraph" w:styleId="BalloonText">
    <w:name w:val="Balloon Text"/>
    <w:basedOn w:val="Normal"/>
    <w:link w:val="BalloonTextChar"/>
    <w:uiPriority w:val="99"/>
    <w:semiHidden/>
    <w:unhideWhenUsed/>
    <w:rsid w:val="000B6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A1D34-A018-4184-B42A-CFB1B3B3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</dc:creator>
  <cp:keywords/>
  <dc:description/>
  <cp:lastModifiedBy>Max Li</cp:lastModifiedBy>
  <cp:revision>11</cp:revision>
  <cp:lastPrinted>2017-03-28T03:45:00Z</cp:lastPrinted>
  <dcterms:created xsi:type="dcterms:W3CDTF">2017-03-26T14:09:00Z</dcterms:created>
  <dcterms:modified xsi:type="dcterms:W3CDTF">2017-03-28T03:46:00Z</dcterms:modified>
</cp:coreProperties>
</file>